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Срок выполнения - 2 дня.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Существует ТЗ: “Реализовать форму, которая по введенным данным определяет, является ли человек совершеннолетним.”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Предположим, что разработчик реализовал данную форму.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Начальный вид формы (в соответствии с макетом):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95725" cy="590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При нажатии на кнопку 0К появляются два разных сообщения (для вывода используется функция JS alert):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33875" cy="1314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71975" cy="130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Ответьте на приведенные вопросы: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могут возникнуть вопросы к требованиям?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виды и типы тестирования стоит проводить? Объясните, почему.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больше подойдет для организации тестовой документации по задаче - тест-кейсы или чек-листы? Почему?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техники тест-дизайна Вы бы использовали? Почему?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можно выделить негативные и позитивные входные данные?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теоретически могут быть баги? Опишите 4-6 возможных бага.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Есть ли баги любого типа на приведенных скриншотах? Если есть, опишите все.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—-----------------------------------------------------------------------------------------------------------------------------------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8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</w:t>
        <w:tab/>
        <w:t xml:space="preserve">Для какой страны идет определение совершеннолетия?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2.</w:t>
        <w:tab/>
        <w:t xml:space="preserve">Какие данные являются валидными для формы (включая отправку пустого поля)?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3. </w:t>
        <w:tab/>
        <w:t xml:space="preserve">К чему должен приводить каждый из вариантов ответа формы (после нажатия на “ок”, должен произойти запрос на сервер, и он должен быть разный, в зависимости от ответа формы)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</w:t>
        <w:tab/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начала нужно протестировать документацию и требования, в них тоже могут быть противоречия, размытые формулировки и тд.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мы говорим о функциональных видах - я бы использовал white box testing, т.к. форма довольно простая и имеет простой,понятный мне код. Можно начать тестирование на этапе написания кода.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Если говорим о нефункциональных видах - UI тестирование, потому что форма должна быть удобна и легко понимаема пользователем.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На более позднем этапе - </w:t>
      </w:r>
      <w:ins w:author="Александр Томашевский" w:id="0" w:date="2022-01-08T09:32:10Z">
        <w:r w:rsidDel="00000000" w:rsidR="00000000" w:rsidRPr="00000000">
          <w:rPr>
            <w:sz w:val="24"/>
            <w:szCs w:val="24"/>
            <w:rtl w:val="0"/>
          </w:rPr>
          <w:t xml:space="preserve">интеграционное</w:t>
        </w:r>
      </w:ins>
      <w:del w:author="Александр Томашевский" w:id="0" w:date="2022-01-08T09:32:10Z">
        <w:r w:rsidDel="00000000" w:rsidR="00000000" w:rsidRPr="00000000">
          <w:rPr>
            <w:sz w:val="24"/>
            <w:szCs w:val="24"/>
            <w:rtl w:val="0"/>
          </w:rPr>
          <w:delText xml:space="preserve">интерационное</w:delText>
        </w:r>
      </w:del>
      <w:r w:rsidDel="00000000" w:rsidR="00000000" w:rsidRPr="00000000">
        <w:rPr>
          <w:sz w:val="24"/>
          <w:szCs w:val="24"/>
          <w:rtl w:val="0"/>
        </w:rPr>
        <w:t xml:space="preserve"> тестирование, для того чтобы понять как данный функционал работает в связке с другим функционалом.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</w:t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Для организации тестовой документации по задаче я бы использовал чек-листы, потому что сам функционал не такой объемный, довольно простой. Не вижу смысла делать подробные тест-кейсы и расписывать их. Также, можно использовать связанный чек-лист, если предполагается последовательное выполнение проверок.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</w:t>
      </w:r>
    </w:p>
    <w:p w:rsidR="00000000" w:rsidDel="00000000" w:rsidP="00000000" w:rsidRDefault="00000000" w:rsidRPr="00000000" w14:paraId="00000028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1. Классы эквивалентности, потому что я должен убедиться в том, что форма верно определяет классы, данные в которых должны обрабатываться одинаково.(Напр. 1-17, 18-130, 131 - +inf, -inf - 0)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2. Анализ граничных значений для того, чтобы убедиться, что разработчик не допустил ошибку в коде, в результате которой, форма будет работать не верно.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3. На этапе кроссбраузерного тестирования можно было бы применить попарное тестирование, чтобы сократить объем проверок.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—-----------------------------------------------------------------------------------------------------------------------------------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 </w:t>
      </w:r>
    </w:p>
    <w:p w:rsidR="00000000" w:rsidDel="00000000" w:rsidP="00000000" w:rsidRDefault="00000000" w:rsidRPr="00000000" w14:paraId="0000002D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Если этого нет в требованиях, я бы выделил следующее.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Позитивные - цифры от 1 до 130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Негативные -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Пустое поле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Латиница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Кириллица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Спецсимолы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Пробел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Цифры от 131 до +inf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Цифры от -inf до 0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—-----------------------------------------------------------------------------------------------------------------------------------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 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1. Пользователь указывает в поле цифру 18, но форма отвечает, что пользователь несовершеннолетний ( это как раз проверится на этапе применения анализа граничных значений)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2. После нажатия на “ОК” в форме нет запроса к серверу, нет никакого ответа системы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3. Форма принимает невалидные данные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4.Форма работает некорректно в разных браузерах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5. Нет ответа на нажатие Enter после ввода возраста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—-----------------------------------------------------------------------------------------------------------------------------------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1. “ваш” написано с маленькой буквы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2. Выбран неудачный плейсхолдер поля ввода данных. (не баг, а чисто субъективное мнение)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3. В алерте использована разная стилистика одного и того же сообщения ( можно оставить - “Вы совершеннолетний” и “Вы несовершеннолетний” 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